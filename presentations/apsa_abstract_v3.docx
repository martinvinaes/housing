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35B64"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b/>
          <w:bCs/>
          <w:sz w:val="40"/>
          <w:szCs w:val="40"/>
          <w:lang w:val="en-US"/>
        </w:rPr>
        <w:t>Housing Bubbles and Support for Incumbents</w:t>
      </w:r>
    </w:p>
    <w:p w14:paraId="42B5B776" w14:textId="20B2AFAB" w:rsidR="007221B6" w:rsidRDefault="007221B6" w:rsidP="007221B6">
      <w:pPr>
        <w:widowControl w:val="0"/>
        <w:autoSpaceDE w:val="0"/>
        <w:autoSpaceDN w:val="0"/>
        <w:adjustRightInd w:val="0"/>
        <w:spacing w:after="0"/>
        <w:rPr>
          <w:rFonts w:ascii="Calibri" w:hAnsi="Calibri" w:cs="Calibri"/>
          <w:sz w:val="30"/>
          <w:szCs w:val="30"/>
          <w:lang w:val="en-US"/>
        </w:rPr>
      </w:pPr>
    </w:p>
    <w:p w14:paraId="504C032E" w14:textId="765077D6"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Martin Larsen, Frederik Hjorth, Peter Dinesen, and Kim Mannemar Sønderskov</w:t>
      </w:r>
    </w:p>
    <w:p w14:paraId="0F22E956"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22FEB709" w14:textId="5300BEA9" w:rsidR="00BA419E" w:rsidRDefault="00BA419E" w:rsidP="007221B6">
      <w:pPr>
        <w:widowControl w:val="0"/>
        <w:autoSpaceDE w:val="0"/>
        <w:autoSpaceDN w:val="0"/>
        <w:adjustRightInd w:val="0"/>
        <w:spacing w:after="0"/>
        <w:rPr>
          <w:rFonts w:ascii="Arial" w:hAnsi="Arial" w:cs="Arial"/>
          <w:sz w:val="30"/>
          <w:szCs w:val="30"/>
          <w:lang w:val="en-US"/>
        </w:rPr>
      </w:pPr>
      <w:r>
        <w:rPr>
          <w:rFonts w:ascii="Arial" w:hAnsi="Arial" w:cs="Arial"/>
          <w:sz w:val="30"/>
          <w:szCs w:val="30"/>
          <w:lang w:val="en-US"/>
        </w:rPr>
        <w:t>For most</w:t>
      </w:r>
      <w:r w:rsidR="00583D10">
        <w:rPr>
          <w:rFonts w:ascii="Arial" w:hAnsi="Arial" w:cs="Arial"/>
          <w:sz w:val="30"/>
          <w:szCs w:val="30"/>
          <w:lang w:val="en-US"/>
        </w:rPr>
        <w:t xml:space="preserve"> individuals</w:t>
      </w:r>
      <w:r>
        <w:rPr>
          <w:rFonts w:ascii="Arial" w:hAnsi="Arial" w:cs="Arial"/>
          <w:sz w:val="30"/>
          <w:szCs w:val="30"/>
          <w:lang w:val="en-US"/>
        </w:rPr>
        <w:t xml:space="preserve">, their most important </w:t>
      </w:r>
      <w:r w:rsidR="00583D10">
        <w:rPr>
          <w:rFonts w:ascii="Arial" w:hAnsi="Arial" w:cs="Arial"/>
          <w:sz w:val="30"/>
          <w:szCs w:val="30"/>
          <w:lang w:val="en-US"/>
        </w:rPr>
        <w:t xml:space="preserve">economic </w:t>
      </w:r>
      <w:r>
        <w:rPr>
          <w:rFonts w:ascii="Arial" w:hAnsi="Arial" w:cs="Arial"/>
          <w:sz w:val="30"/>
          <w:szCs w:val="30"/>
          <w:lang w:val="en-US"/>
        </w:rPr>
        <w:t>asset is their home.</w:t>
      </w:r>
      <w:r w:rsidR="003F2974">
        <w:rPr>
          <w:rFonts w:ascii="Arial" w:hAnsi="Arial" w:cs="Arial"/>
          <w:sz w:val="30"/>
          <w:szCs w:val="30"/>
          <w:lang w:val="en-US"/>
        </w:rPr>
        <w:t xml:space="preserve"> The value of housing is a core element of</w:t>
      </w:r>
      <w:r w:rsidR="005B556F">
        <w:rPr>
          <w:rFonts w:ascii="Arial" w:hAnsi="Arial" w:cs="Arial"/>
          <w:sz w:val="30"/>
          <w:szCs w:val="30"/>
          <w:lang w:val="en-US"/>
        </w:rPr>
        <w:t xml:space="preserve"> an</w:t>
      </w:r>
      <w:r w:rsidR="003F2974">
        <w:rPr>
          <w:rFonts w:ascii="Arial" w:hAnsi="Arial" w:cs="Arial"/>
          <w:sz w:val="30"/>
          <w:szCs w:val="30"/>
          <w:lang w:val="en-US"/>
        </w:rPr>
        <w:t xml:space="preserve"> individual's permanent income.</w:t>
      </w:r>
      <w:r>
        <w:rPr>
          <w:rFonts w:ascii="Arial" w:hAnsi="Arial" w:cs="Arial"/>
          <w:sz w:val="30"/>
          <w:szCs w:val="30"/>
          <w:lang w:val="en-US"/>
        </w:rPr>
        <w:t xml:space="preserve"> Accordingly, we would expect </w:t>
      </w:r>
      <w:r w:rsidR="00583D10">
        <w:rPr>
          <w:rFonts w:ascii="Arial" w:hAnsi="Arial" w:cs="Arial"/>
          <w:sz w:val="30"/>
          <w:szCs w:val="30"/>
          <w:lang w:val="en-US"/>
        </w:rPr>
        <w:t>individuals to be</w:t>
      </w:r>
      <w:r>
        <w:rPr>
          <w:rFonts w:ascii="Arial" w:hAnsi="Arial" w:cs="Arial"/>
          <w:sz w:val="30"/>
          <w:szCs w:val="30"/>
          <w:lang w:val="en-US"/>
        </w:rPr>
        <w:t xml:space="preserve"> </w:t>
      </w:r>
      <w:r w:rsidR="00583D10">
        <w:rPr>
          <w:rFonts w:ascii="Arial" w:hAnsi="Arial" w:cs="Arial"/>
          <w:sz w:val="30"/>
          <w:szCs w:val="30"/>
          <w:lang w:val="en-US"/>
        </w:rPr>
        <w:t>attuned</w:t>
      </w:r>
      <w:r>
        <w:rPr>
          <w:rFonts w:ascii="Arial" w:hAnsi="Arial" w:cs="Arial"/>
          <w:sz w:val="30"/>
          <w:szCs w:val="30"/>
          <w:lang w:val="en-US"/>
        </w:rPr>
        <w:t xml:space="preserve"> to how government policy affect</w:t>
      </w:r>
      <w:r w:rsidR="00583D10">
        <w:rPr>
          <w:rFonts w:ascii="Arial" w:hAnsi="Arial" w:cs="Arial"/>
          <w:sz w:val="30"/>
          <w:szCs w:val="30"/>
          <w:lang w:val="en-US"/>
        </w:rPr>
        <w:t>s</w:t>
      </w:r>
      <w:r>
        <w:rPr>
          <w:rFonts w:ascii="Arial" w:hAnsi="Arial" w:cs="Arial"/>
          <w:sz w:val="30"/>
          <w:szCs w:val="30"/>
          <w:lang w:val="en-US"/>
        </w:rPr>
        <w:t xml:space="preserve"> </w:t>
      </w:r>
      <w:r w:rsidR="003F2974">
        <w:rPr>
          <w:rFonts w:ascii="Arial" w:hAnsi="Arial" w:cs="Arial"/>
          <w:sz w:val="30"/>
          <w:szCs w:val="30"/>
          <w:lang w:val="en-US"/>
        </w:rPr>
        <w:t>the price of housing</w:t>
      </w:r>
      <w:r>
        <w:rPr>
          <w:rFonts w:ascii="Arial" w:hAnsi="Arial" w:cs="Arial"/>
          <w:sz w:val="30"/>
          <w:szCs w:val="30"/>
          <w:lang w:val="en-US"/>
        </w:rPr>
        <w:t xml:space="preserve">. </w:t>
      </w:r>
      <w:r w:rsidR="003F2974">
        <w:rPr>
          <w:rFonts w:ascii="Arial" w:hAnsi="Arial" w:cs="Arial"/>
          <w:sz w:val="30"/>
          <w:szCs w:val="30"/>
          <w:lang w:val="en-US"/>
        </w:rPr>
        <w:t>At the same time</w:t>
      </w:r>
      <w:r>
        <w:rPr>
          <w:rFonts w:ascii="Arial" w:hAnsi="Arial" w:cs="Arial"/>
          <w:sz w:val="30"/>
          <w:szCs w:val="30"/>
          <w:lang w:val="en-US"/>
        </w:rPr>
        <w:t xml:space="preserve">, </w:t>
      </w:r>
      <w:r w:rsidR="003F2974">
        <w:rPr>
          <w:rFonts w:ascii="Arial" w:hAnsi="Arial" w:cs="Arial"/>
          <w:sz w:val="30"/>
          <w:szCs w:val="30"/>
          <w:lang w:val="en-US"/>
        </w:rPr>
        <w:t>extracting</w:t>
      </w:r>
      <w:r>
        <w:rPr>
          <w:rFonts w:ascii="Arial" w:hAnsi="Arial" w:cs="Arial"/>
          <w:sz w:val="30"/>
          <w:szCs w:val="30"/>
          <w:lang w:val="en-US"/>
        </w:rPr>
        <w:t xml:space="preserve"> credible signals about the effects of </w:t>
      </w:r>
      <w:r w:rsidR="003F2974">
        <w:rPr>
          <w:rFonts w:ascii="Arial" w:hAnsi="Arial" w:cs="Arial"/>
          <w:sz w:val="30"/>
          <w:szCs w:val="30"/>
          <w:lang w:val="en-US"/>
        </w:rPr>
        <w:t xml:space="preserve">government </w:t>
      </w:r>
      <w:r>
        <w:rPr>
          <w:rFonts w:ascii="Arial" w:hAnsi="Arial" w:cs="Arial"/>
          <w:sz w:val="30"/>
          <w:szCs w:val="30"/>
          <w:lang w:val="en-US"/>
        </w:rPr>
        <w:t>policy is difficult. Voters</w:t>
      </w:r>
      <w:r w:rsidR="003F2974">
        <w:rPr>
          <w:rFonts w:ascii="Arial" w:hAnsi="Arial" w:cs="Arial"/>
          <w:sz w:val="30"/>
          <w:szCs w:val="30"/>
          <w:lang w:val="en-US"/>
        </w:rPr>
        <w:t xml:space="preserve"> are thus faced with the challenge of making accurate</w:t>
      </w:r>
      <w:r>
        <w:rPr>
          <w:rFonts w:ascii="Arial" w:hAnsi="Arial" w:cs="Arial"/>
          <w:sz w:val="30"/>
          <w:szCs w:val="30"/>
          <w:lang w:val="en-US"/>
        </w:rPr>
        <w:t xml:space="preserve"> inferences about </w:t>
      </w:r>
      <w:r w:rsidR="006249EA">
        <w:rPr>
          <w:rFonts w:ascii="Arial" w:hAnsi="Arial" w:cs="Arial"/>
          <w:sz w:val="30"/>
          <w:szCs w:val="30"/>
          <w:lang w:val="en-US"/>
        </w:rPr>
        <w:t>government policy</w:t>
      </w:r>
      <w:r w:rsidR="003F2974">
        <w:rPr>
          <w:rFonts w:ascii="Arial" w:hAnsi="Arial" w:cs="Arial"/>
          <w:sz w:val="30"/>
          <w:szCs w:val="30"/>
          <w:lang w:val="en-US"/>
        </w:rPr>
        <w:t>.</w:t>
      </w:r>
      <w:r w:rsidR="006249EA">
        <w:rPr>
          <w:rFonts w:ascii="Arial" w:hAnsi="Arial" w:cs="Arial"/>
          <w:sz w:val="30"/>
          <w:szCs w:val="30"/>
          <w:lang w:val="en-US"/>
        </w:rPr>
        <w:t xml:space="preserve"> In this paper we suggest that one way they do </w:t>
      </w:r>
      <w:r w:rsidR="003F2974">
        <w:rPr>
          <w:rFonts w:ascii="Arial" w:hAnsi="Arial" w:cs="Arial"/>
          <w:sz w:val="30"/>
          <w:szCs w:val="30"/>
          <w:lang w:val="en-US"/>
        </w:rPr>
        <w:t>so</w:t>
      </w:r>
      <w:r w:rsidR="006249EA">
        <w:rPr>
          <w:rFonts w:ascii="Arial" w:hAnsi="Arial" w:cs="Arial"/>
          <w:sz w:val="30"/>
          <w:szCs w:val="30"/>
          <w:lang w:val="en-US"/>
        </w:rPr>
        <w:t xml:space="preserve"> is by taking cues from changes in house prices in their local area.</w:t>
      </w:r>
    </w:p>
    <w:p w14:paraId="485691B1" w14:textId="77777777" w:rsidR="006249EA" w:rsidRDefault="006249EA" w:rsidP="007221B6">
      <w:pPr>
        <w:widowControl w:val="0"/>
        <w:autoSpaceDE w:val="0"/>
        <w:autoSpaceDN w:val="0"/>
        <w:adjustRightInd w:val="0"/>
        <w:spacing w:after="0"/>
        <w:rPr>
          <w:rFonts w:ascii="Arial" w:hAnsi="Arial" w:cs="Arial"/>
          <w:sz w:val="30"/>
          <w:szCs w:val="30"/>
          <w:lang w:val="en-US"/>
        </w:rPr>
      </w:pPr>
    </w:p>
    <w:p w14:paraId="3C200C3E" w14:textId="3F20C528" w:rsidR="006249EA" w:rsidRDefault="006249EA" w:rsidP="007221B6">
      <w:pPr>
        <w:widowControl w:val="0"/>
        <w:autoSpaceDE w:val="0"/>
        <w:autoSpaceDN w:val="0"/>
        <w:adjustRightInd w:val="0"/>
        <w:spacing w:after="0"/>
        <w:rPr>
          <w:rFonts w:ascii="Arial" w:hAnsi="Arial" w:cs="Arial"/>
          <w:sz w:val="30"/>
          <w:szCs w:val="30"/>
          <w:lang w:val="en-US"/>
        </w:rPr>
      </w:pPr>
      <w:r>
        <w:rPr>
          <w:rFonts w:ascii="Arial" w:hAnsi="Arial" w:cs="Arial"/>
          <w:sz w:val="30"/>
          <w:szCs w:val="30"/>
          <w:lang w:val="en-US"/>
        </w:rPr>
        <w:t xml:space="preserve">The theoretical underpinning of this prediction comes from the theory of economic voting, which suggests that people use economic shocks to </w:t>
      </w:r>
      <w:r w:rsidR="00DA65B9">
        <w:rPr>
          <w:rFonts w:ascii="Arial" w:hAnsi="Arial" w:cs="Arial"/>
          <w:sz w:val="30"/>
          <w:szCs w:val="30"/>
          <w:lang w:val="en-US"/>
        </w:rPr>
        <w:t xml:space="preserve">make </w:t>
      </w:r>
      <w:r>
        <w:rPr>
          <w:rFonts w:ascii="Arial" w:hAnsi="Arial" w:cs="Arial"/>
          <w:sz w:val="30"/>
          <w:szCs w:val="30"/>
          <w:lang w:val="en-US"/>
        </w:rPr>
        <w:t>infer</w:t>
      </w:r>
      <w:r w:rsidR="00DA65B9">
        <w:rPr>
          <w:rFonts w:ascii="Arial" w:hAnsi="Arial" w:cs="Arial"/>
          <w:sz w:val="30"/>
          <w:szCs w:val="30"/>
          <w:lang w:val="en-US"/>
        </w:rPr>
        <w:t>ences</w:t>
      </w:r>
      <w:r>
        <w:rPr>
          <w:rFonts w:ascii="Arial" w:hAnsi="Arial" w:cs="Arial"/>
          <w:sz w:val="30"/>
          <w:szCs w:val="30"/>
          <w:lang w:val="en-US"/>
        </w:rPr>
        <w:t xml:space="preserve"> about the priorities and characteristics of governing politicians. In particular, voters </w:t>
      </w:r>
      <w:r w:rsidR="00DA65B9">
        <w:rPr>
          <w:rFonts w:ascii="Arial" w:hAnsi="Arial" w:cs="Arial"/>
          <w:sz w:val="30"/>
          <w:szCs w:val="30"/>
          <w:lang w:val="en-US"/>
        </w:rPr>
        <w:t>may</w:t>
      </w:r>
      <w:r>
        <w:rPr>
          <w:rFonts w:ascii="Arial" w:hAnsi="Arial" w:cs="Arial"/>
          <w:sz w:val="30"/>
          <w:szCs w:val="30"/>
          <w:lang w:val="en-US"/>
        </w:rPr>
        <w:t xml:space="preserve"> hold government accountable for changes in local house prices because they infer from these changes that the economic policy of the government is favorable to them</w:t>
      </w:r>
      <w:r w:rsidR="00DA65B9">
        <w:rPr>
          <w:rFonts w:ascii="Arial" w:hAnsi="Arial" w:cs="Arial"/>
          <w:sz w:val="30"/>
          <w:szCs w:val="30"/>
          <w:lang w:val="en-US"/>
        </w:rPr>
        <w:t>selves</w:t>
      </w:r>
      <w:r>
        <w:rPr>
          <w:rFonts w:ascii="Arial" w:hAnsi="Arial" w:cs="Arial"/>
          <w:sz w:val="30"/>
          <w:szCs w:val="30"/>
          <w:lang w:val="en-US"/>
        </w:rPr>
        <w:t xml:space="preserve"> (an </w:t>
      </w:r>
      <w:proofErr w:type="spellStart"/>
      <w:r>
        <w:rPr>
          <w:rFonts w:ascii="Arial" w:hAnsi="Arial" w:cs="Arial"/>
          <w:sz w:val="30"/>
          <w:szCs w:val="30"/>
          <w:lang w:val="en-US"/>
        </w:rPr>
        <w:t>egotropic</w:t>
      </w:r>
      <w:proofErr w:type="spellEnd"/>
      <w:r>
        <w:rPr>
          <w:rFonts w:ascii="Arial" w:hAnsi="Arial" w:cs="Arial"/>
          <w:sz w:val="30"/>
          <w:szCs w:val="30"/>
          <w:lang w:val="en-US"/>
        </w:rPr>
        <w:t xml:space="preserve"> motive), their </w:t>
      </w:r>
      <w:r w:rsidR="00DA65B9">
        <w:rPr>
          <w:rFonts w:ascii="Arial" w:hAnsi="Arial" w:cs="Arial"/>
          <w:sz w:val="30"/>
          <w:szCs w:val="30"/>
          <w:lang w:val="en-US"/>
        </w:rPr>
        <w:t xml:space="preserve">local </w:t>
      </w:r>
      <w:r>
        <w:rPr>
          <w:rFonts w:ascii="Arial" w:hAnsi="Arial" w:cs="Arial"/>
          <w:sz w:val="30"/>
          <w:szCs w:val="30"/>
          <w:lang w:val="en-US"/>
        </w:rPr>
        <w:t xml:space="preserve">community (geotropic) or to </w:t>
      </w:r>
      <w:r w:rsidR="0098715D">
        <w:rPr>
          <w:rFonts w:ascii="Arial" w:hAnsi="Arial" w:cs="Arial"/>
          <w:sz w:val="30"/>
          <w:szCs w:val="30"/>
          <w:lang w:val="en-US"/>
        </w:rPr>
        <w:t>the economy as a whole</w:t>
      </w:r>
      <w:r>
        <w:rPr>
          <w:rFonts w:ascii="Arial" w:hAnsi="Arial" w:cs="Arial"/>
          <w:sz w:val="30"/>
          <w:szCs w:val="30"/>
          <w:lang w:val="en-US"/>
        </w:rPr>
        <w:t xml:space="preserve"> (</w:t>
      </w:r>
      <w:proofErr w:type="spellStart"/>
      <w:r>
        <w:rPr>
          <w:rFonts w:ascii="Arial" w:hAnsi="Arial" w:cs="Arial"/>
          <w:sz w:val="30"/>
          <w:szCs w:val="30"/>
          <w:lang w:val="en-US"/>
        </w:rPr>
        <w:t>sociotropic</w:t>
      </w:r>
      <w:proofErr w:type="spellEnd"/>
      <w:r>
        <w:rPr>
          <w:rFonts w:ascii="Arial" w:hAnsi="Arial" w:cs="Arial"/>
          <w:sz w:val="30"/>
          <w:szCs w:val="30"/>
          <w:lang w:val="en-US"/>
        </w:rPr>
        <w:t>).</w:t>
      </w:r>
    </w:p>
    <w:p w14:paraId="79255678" w14:textId="77777777" w:rsidR="00BA419E" w:rsidRDefault="00BA419E" w:rsidP="007221B6">
      <w:pPr>
        <w:widowControl w:val="0"/>
        <w:autoSpaceDE w:val="0"/>
        <w:autoSpaceDN w:val="0"/>
        <w:adjustRightInd w:val="0"/>
        <w:spacing w:after="0"/>
        <w:rPr>
          <w:rFonts w:ascii="Arial" w:hAnsi="Arial" w:cs="Arial"/>
          <w:sz w:val="30"/>
          <w:szCs w:val="30"/>
          <w:lang w:val="en-US"/>
        </w:rPr>
      </w:pPr>
    </w:p>
    <w:p w14:paraId="495E31C1" w14:textId="42C7490E" w:rsidR="007221B6" w:rsidRDefault="006249EA"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Turning to empirical context,</w:t>
      </w:r>
      <w:r w:rsidR="00DA65B9">
        <w:rPr>
          <w:rFonts w:ascii="Arial" w:hAnsi="Arial" w:cs="Arial"/>
          <w:sz w:val="30"/>
          <w:szCs w:val="30"/>
          <w:lang w:val="en-US"/>
        </w:rPr>
        <w:t xml:space="preserve"> we exploit economic variation from</w:t>
      </w:r>
      <w:r>
        <w:rPr>
          <w:rFonts w:ascii="Arial" w:hAnsi="Arial" w:cs="Arial"/>
          <w:sz w:val="30"/>
          <w:szCs w:val="30"/>
          <w:lang w:val="en-US"/>
        </w:rPr>
        <w:t xml:space="preserve"> t</w:t>
      </w:r>
      <w:r w:rsidR="007221B6">
        <w:rPr>
          <w:rFonts w:ascii="Arial" w:hAnsi="Arial" w:cs="Arial"/>
          <w:sz w:val="30"/>
          <w:szCs w:val="30"/>
          <w:lang w:val="en-US"/>
        </w:rPr>
        <w:t>he burst of housing bubbles in several Western economies. In this paper, we look at one country, Denmark, where government monetary and tax policies contributed to creating unusually high volatility in housing prices</w:t>
      </w:r>
      <w:r w:rsidR="00537029">
        <w:rPr>
          <w:rFonts w:ascii="Arial" w:hAnsi="Arial" w:cs="Arial"/>
          <w:sz w:val="30"/>
          <w:szCs w:val="30"/>
          <w:lang w:val="en-US"/>
        </w:rPr>
        <w:t>, both by historical and cross-national standards.</w:t>
      </w:r>
      <w:r w:rsidR="00DA65B9">
        <w:rPr>
          <w:rFonts w:ascii="Arial" w:hAnsi="Arial" w:cs="Arial"/>
          <w:sz w:val="30"/>
          <w:szCs w:val="30"/>
          <w:lang w:val="en-US"/>
        </w:rPr>
        <w:t xml:space="preserve"> </w:t>
      </w:r>
      <w:r w:rsidR="00537029">
        <w:rPr>
          <w:rFonts w:ascii="Arial" w:hAnsi="Arial" w:cs="Arial"/>
          <w:sz w:val="30"/>
          <w:szCs w:val="30"/>
          <w:lang w:val="en-US"/>
        </w:rPr>
        <w:t>The burst of Denmark's housing bubble thus</w:t>
      </w:r>
      <w:r w:rsidR="00CB577F">
        <w:rPr>
          <w:rFonts w:ascii="Arial" w:hAnsi="Arial" w:cs="Arial"/>
          <w:sz w:val="30"/>
          <w:szCs w:val="30"/>
          <w:lang w:val="en-US"/>
        </w:rPr>
        <w:t xml:space="preserve"> constitut</w:t>
      </w:r>
      <w:r w:rsidR="00537029">
        <w:rPr>
          <w:rFonts w:ascii="Arial" w:hAnsi="Arial" w:cs="Arial"/>
          <w:sz w:val="30"/>
          <w:szCs w:val="30"/>
          <w:lang w:val="en-US"/>
        </w:rPr>
        <w:t>es</w:t>
      </w:r>
      <w:r w:rsidR="00CB577F">
        <w:rPr>
          <w:rFonts w:ascii="Arial" w:hAnsi="Arial" w:cs="Arial"/>
          <w:sz w:val="30"/>
          <w:szCs w:val="30"/>
          <w:lang w:val="en-US"/>
        </w:rPr>
        <w:t xml:space="preserve"> a </w:t>
      </w:r>
      <w:r w:rsidR="00537029">
        <w:rPr>
          <w:rFonts w:ascii="Arial" w:hAnsi="Arial" w:cs="Arial"/>
          <w:sz w:val="30"/>
          <w:szCs w:val="30"/>
          <w:lang w:val="en-US"/>
        </w:rPr>
        <w:t>useful</w:t>
      </w:r>
      <w:r w:rsidR="00CB577F">
        <w:rPr>
          <w:rFonts w:ascii="Arial" w:hAnsi="Arial" w:cs="Arial"/>
          <w:sz w:val="30"/>
          <w:szCs w:val="30"/>
          <w:lang w:val="en-US"/>
        </w:rPr>
        <w:t xml:space="preserve"> case for examining the impact of</w:t>
      </w:r>
      <w:r w:rsidR="001F1F92">
        <w:rPr>
          <w:rFonts w:ascii="Arial" w:hAnsi="Arial" w:cs="Arial"/>
          <w:sz w:val="30"/>
          <w:szCs w:val="30"/>
          <w:lang w:val="en-US"/>
        </w:rPr>
        <w:t xml:space="preserve"> policy-induced</w:t>
      </w:r>
      <w:r w:rsidR="00CB577F">
        <w:rPr>
          <w:rFonts w:ascii="Arial" w:hAnsi="Arial" w:cs="Arial"/>
          <w:sz w:val="30"/>
          <w:szCs w:val="30"/>
          <w:lang w:val="en-US"/>
        </w:rPr>
        <w:t xml:space="preserve"> housing bubbles</w:t>
      </w:r>
      <w:r w:rsidR="007221B6">
        <w:rPr>
          <w:rFonts w:ascii="Arial" w:hAnsi="Arial" w:cs="Arial"/>
          <w:sz w:val="30"/>
          <w:szCs w:val="30"/>
          <w:lang w:val="en-US"/>
        </w:rPr>
        <w:t>.</w:t>
      </w:r>
    </w:p>
    <w:p w14:paraId="3DA784B7"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5E9B44E2" w14:textId="506CB924"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We ask if local differences in this</w:t>
      </w:r>
      <w:r w:rsidR="005B556F">
        <w:rPr>
          <w:rFonts w:ascii="Arial" w:hAnsi="Arial" w:cs="Arial"/>
          <w:sz w:val="30"/>
          <w:szCs w:val="30"/>
          <w:lang w:val="en-US"/>
        </w:rPr>
        <w:t xml:space="preserve"> </w:t>
      </w:r>
      <w:r>
        <w:rPr>
          <w:rFonts w:ascii="Arial" w:hAnsi="Arial" w:cs="Arial"/>
          <w:sz w:val="30"/>
          <w:szCs w:val="30"/>
          <w:lang w:val="en-US"/>
        </w:rPr>
        <w:t>partly policy-driven</w:t>
      </w:r>
      <w:r w:rsidR="005B556F">
        <w:rPr>
          <w:rFonts w:ascii="Arial" w:hAnsi="Arial" w:cs="Arial"/>
          <w:sz w:val="30"/>
          <w:szCs w:val="30"/>
          <w:lang w:val="en-US"/>
        </w:rPr>
        <w:t xml:space="preserve"> </w:t>
      </w:r>
      <w:r>
        <w:rPr>
          <w:rFonts w:ascii="Arial" w:hAnsi="Arial" w:cs="Arial"/>
          <w:sz w:val="30"/>
          <w:szCs w:val="30"/>
          <w:lang w:val="en-US"/>
        </w:rPr>
        <w:t xml:space="preserve">expansion and contraction of real estate prices shaped support for governing </w:t>
      </w:r>
      <w:commentRangeStart w:id="0"/>
      <w:r>
        <w:rPr>
          <w:rFonts w:ascii="Arial" w:hAnsi="Arial" w:cs="Arial"/>
          <w:sz w:val="30"/>
          <w:szCs w:val="30"/>
          <w:lang w:val="en-US"/>
        </w:rPr>
        <w:t>parties</w:t>
      </w:r>
      <w:commentRangeEnd w:id="0"/>
      <w:r w:rsidR="002D4328">
        <w:rPr>
          <w:rStyle w:val="Kommentarhenvisning"/>
        </w:rPr>
        <w:commentReference w:id="0"/>
      </w:r>
      <w:r>
        <w:rPr>
          <w:rFonts w:ascii="Arial" w:hAnsi="Arial" w:cs="Arial"/>
          <w:sz w:val="30"/>
          <w:szCs w:val="30"/>
          <w:lang w:val="en-US"/>
        </w:rPr>
        <w:t xml:space="preserve">. </w:t>
      </w:r>
      <w:r w:rsidR="008F6353">
        <w:rPr>
          <w:rFonts w:ascii="Arial" w:hAnsi="Arial" w:cs="Arial"/>
          <w:sz w:val="30"/>
          <w:szCs w:val="30"/>
          <w:lang w:val="en-US"/>
        </w:rPr>
        <w:t>Specifically, w</w:t>
      </w:r>
      <w:r>
        <w:rPr>
          <w:rFonts w:ascii="Arial" w:hAnsi="Arial" w:cs="Arial"/>
          <w:sz w:val="30"/>
          <w:szCs w:val="30"/>
          <w:lang w:val="en-US"/>
        </w:rPr>
        <w:t xml:space="preserve">e test whether voters living in areas </w:t>
      </w:r>
      <w:r w:rsidR="00537029">
        <w:rPr>
          <w:rFonts w:ascii="Arial" w:hAnsi="Arial" w:cs="Arial"/>
          <w:sz w:val="30"/>
          <w:szCs w:val="30"/>
          <w:lang w:val="en-US"/>
        </w:rPr>
        <w:t>affected</w:t>
      </w:r>
      <w:r>
        <w:rPr>
          <w:rFonts w:ascii="Arial" w:hAnsi="Arial" w:cs="Arial"/>
          <w:sz w:val="30"/>
          <w:szCs w:val="30"/>
          <w:lang w:val="en-US"/>
        </w:rPr>
        <w:t xml:space="preserve"> by </w:t>
      </w:r>
      <w:r w:rsidR="00537029">
        <w:rPr>
          <w:rFonts w:ascii="Arial" w:hAnsi="Arial" w:cs="Arial"/>
          <w:sz w:val="30"/>
          <w:szCs w:val="30"/>
          <w:lang w:val="en-US"/>
        </w:rPr>
        <w:t xml:space="preserve">short-term </w:t>
      </w:r>
      <w:r>
        <w:rPr>
          <w:rFonts w:ascii="Arial" w:hAnsi="Arial" w:cs="Arial"/>
          <w:sz w:val="30"/>
          <w:szCs w:val="30"/>
          <w:lang w:val="en-US"/>
        </w:rPr>
        <w:t xml:space="preserve">housing price changes responded by rewarding politicians where prices increased and/or punished where prices decreased. We do so using two </w:t>
      </w:r>
      <w:r w:rsidR="008F6353">
        <w:rPr>
          <w:rFonts w:ascii="Arial" w:hAnsi="Arial" w:cs="Arial"/>
          <w:sz w:val="30"/>
          <w:szCs w:val="30"/>
          <w:lang w:val="en-US"/>
        </w:rPr>
        <w:t xml:space="preserve">complementary </w:t>
      </w:r>
      <w:r>
        <w:rPr>
          <w:rFonts w:ascii="Arial" w:hAnsi="Arial" w:cs="Arial"/>
          <w:sz w:val="30"/>
          <w:szCs w:val="30"/>
          <w:lang w:val="en-US"/>
        </w:rPr>
        <w:t xml:space="preserve">empirical approaches. First, we link detailed registry </w:t>
      </w:r>
      <w:r>
        <w:rPr>
          <w:rFonts w:ascii="Arial" w:hAnsi="Arial" w:cs="Arial"/>
          <w:sz w:val="30"/>
          <w:szCs w:val="30"/>
          <w:lang w:val="en-US"/>
        </w:rPr>
        <w:lastRenderedPageBreak/>
        <w:t xml:space="preserve">data on local housing prices to election </w:t>
      </w:r>
      <w:r w:rsidR="00584C60">
        <w:rPr>
          <w:rFonts w:ascii="Arial" w:hAnsi="Arial" w:cs="Arial"/>
          <w:sz w:val="30"/>
          <w:szCs w:val="30"/>
          <w:lang w:val="en-US"/>
        </w:rPr>
        <w:t xml:space="preserve">results </w:t>
      </w:r>
      <w:r>
        <w:rPr>
          <w:rFonts w:ascii="Arial" w:hAnsi="Arial" w:cs="Arial"/>
          <w:sz w:val="30"/>
          <w:szCs w:val="30"/>
          <w:lang w:val="en-US"/>
        </w:rPr>
        <w:t xml:space="preserve">at the precinct level across five national elections, allowing us to study whether </w:t>
      </w:r>
      <w:r w:rsidRPr="0006165B">
        <w:rPr>
          <w:rFonts w:ascii="Arial" w:hAnsi="Arial" w:cs="Arial"/>
          <w:i/>
          <w:sz w:val="30"/>
          <w:szCs w:val="30"/>
          <w:lang w:val="en-US"/>
        </w:rPr>
        <w:t xml:space="preserve">within-district </w:t>
      </w:r>
      <w:r>
        <w:rPr>
          <w:rFonts w:ascii="Arial" w:hAnsi="Arial" w:cs="Arial"/>
          <w:sz w:val="30"/>
          <w:szCs w:val="30"/>
          <w:lang w:val="en-US"/>
        </w:rPr>
        <w:t>differences in housing prices are related to differences in voter support for the incumbent.</w:t>
      </w:r>
    </w:p>
    <w:p w14:paraId="05AE7B3B"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11BA33D8" w14:textId="6A9154BF"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Second, </w:t>
      </w:r>
      <w:r w:rsidR="0012337B">
        <w:rPr>
          <w:rFonts w:ascii="Arial" w:hAnsi="Arial" w:cs="Arial"/>
          <w:sz w:val="30"/>
          <w:szCs w:val="30"/>
          <w:lang w:val="en-US"/>
        </w:rPr>
        <w:t>to test the hypothesized causal mechanism</w:t>
      </w:r>
      <w:r w:rsidR="00381730">
        <w:rPr>
          <w:rFonts w:ascii="Arial" w:hAnsi="Arial" w:cs="Arial"/>
          <w:sz w:val="30"/>
          <w:szCs w:val="30"/>
          <w:lang w:val="en-US"/>
        </w:rPr>
        <w:t>, that voters are able to make inferences about government based on the state of their local housing market</w:t>
      </w:r>
      <w:r w:rsidR="0012337B">
        <w:rPr>
          <w:rFonts w:ascii="Arial" w:hAnsi="Arial" w:cs="Arial"/>
          <w:sz w:val="30"/>
          <w:szCs w:val="30"/>
          <w:lang w:val="en-US"/>
        </w:rPr>
        <w:t xml:space="preserve">, </w:t>
      </w:r>
      <w:r>
        <w:rPr>
          <w:rFonts w:ascii="Arial" w:hAnsi="Arial" w:cs="Arial"/>
          <w:sz w:val="30"/>
          <w:szCs w:val="30"/>
          <w:lang w:val="en-US"/>
        </w:rPr>
        <w:t>we zoom in on individual voters’ local contexts. We utilize unique</w:t>
      </w:r>
      <w:r w:rsidR="008F6353">
        <w:rPr>
          <w:rFonts w:ascii="Arial" w:hAnsi="Arial" w:cs="Arial"/>
          <w:sz w:val="30"/>
          <w:szCs w:val="30"/>
          <w:lang w:val="en-US"/>
        </w:rPr>
        <w:t>ly detailed</w:t>
      </w:r>
      <w:r>
        <w:rPr>
          <w:rFonts w:ascii="Arial" w:hAnsi="Arial" w:cs="Arial"/>
          <w:sz w:val="30"/>
          <w:szCs w:val="30"/>
          <w:lang w:val="en-US"/>
        </w:rPr>
        <w:t xml:space="preserve"> data from Danish registries</w:t>
      </w:r>
      <w:r w:rsidR="008F6353">
        <w:rPr>
          <w:rFonts w:ascii="Arial" w:hAnsi="Arial" w:cs="Arial"/>
          <w:sz w:val="30"/>
          <w:szCs w:val="30"/>
          <w:lang w:val="en-US"/>
        </w:rPr>
        <w:t>,</w:t>
      </w:r>
      <w:r>
        <w:rPr>
          <w:rFonts w:ascii="Arial" w:hAnsi="Arial" w:cs="Arial"/>
          <w:sz w:val="30"/>
          <w:szCs w:val="30"/>
          <w:lang w:val="en-US"/>
        </w:rPr>
        <w:t xml:space="preserve"> which allow for precise measures of how individuals’ neighborhoods</w:t>
      </w:r>
      <w:r w:rsidR="0012337B">
        <w:rPr>
          <w:rFonts w:ascii="Arial" w:hAnsi="Arial" w:cs="Arial"/>
          <w:sz w:val="30"/>
          <w:szCs w:val="30"/>
          <w:lang w:val="en-US"/>
        </w:rPr>
        <w:t xml:space="preserve">--measured at </w:t>
      </w:r>
      <w:commentRangeStart w:id="1"/>
      <w:r w:rsidR="0012337B">
        <w:rPr>
          <w:rFonts w:ascii="Arial" w:hAnsi="Arial" w:cs="Arial"/>
          <w:sz w:val="30"/>
          <w:szCs w:val="30"/>
          <w:lang w:val="en-US"/>
        </w:rPr>
        <w:t>low levels of aggregation</w:t>
      </w:r>
      <w:commentRangeEnd w:id="1"/>
      <w:r w:rsidR="0012337B">
        <w:rPr>
          <w:rStyle w:val="Kommentarhenvisning"/>
        </w:rPr>
        <w:commentReference w:id="1"/>
      </w:r>
      <w:r w:rsidR="0012337B">
        <w:rPr>
          <w:rFonts w:ascii="Arial" w:hAnsi="Arial" w:cs="Arial"/>
          <w:sz w:val="30"/>
          <w:szCs w:val="30"/>
          <w:lang w:val="en-US"/>
        </w:rPr>
        <w:t>--</w:t>
      </w:r>
      <w:r>
        <w:rPr>
          <w:rFonts w:ascii="Arial" w:hAnsi="Arial" w:cs="Arial"/>
          <w:sz w:val="30"/>
          <w:szCs w:val="30"/>
          <w:lang w:val="en-US"/>
        </w:rPr>
        <w:t xml:space="preserve">were affected by the housing bubble. We link data on neighborhood price changes to a nationally representative panel survey running from 2002 to 2016. </w:t>
      </w:r>
    </w:p>
    <w:p w14:paraId="2F639BCB"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1B5C88AD" w14:textId="646D20E4"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The paper advances the </w:t>
      </w:r>
      <w:commentRangeStart w:id="2"/>
      <w:r>
        <w:rPr>
          <w:rFonts w:ascii="Arial" w:hAnsi="Arial" w:cs="Arial"/>
          <w:sz w:val="30"/>
          <w:szCs w:val="30"/>
          <w:lang w:val="en-US"/>
        </w:rPr>
        <w:t xml:space="preserve">empirical study of the political effects of </w:t>
      </w:r>
      <w:commentRangeStart w:id="3"/>
      <w:r w:rsidR="00381730">
        <w:rPr>
          <w:rFonts w:ascii="Arial" w:hAnsi="Arial" w:cs="Arial"/>
          <w:sz w:val="30"/>
          <w:szCs w:val="30"/>
          <w:lang w:val="en-US"/>
        </w:rPr>
        <w:t>local economic shocks</w:t>
      </w:r>
      <w:r>
        <w:rPr>
          <w:rFonts w:ascii="Arial" w:hAnsi="Arial" w:cs="Arial"/>
          <w:sz w:val="30"/>
          <w:szCs w:val="30"/>
          <w:lang w:val="en-US"/>
        </w:rPr>
        <w:t xml:space="preserve"> </w:t>
      </w:r>
      <w:commentRangeEnd w:id="3"/>
      <w:r w:rsidR="00381730">
        <w:rPr>
          <w:rStyle w:val="Kommentarhenvisning"/>
        </w:rPr>
        <w:commentReference w:id="3"/>
      </w:r>
      <w:r>
        <w:rPr>
          <w:rFonts w:ascii="Arial" w:hAnsi="Arial" w:cs="Arial"/>
          <w:sz w:val="30"/>
          <w:szCs w:val="30"/>
          <w:lang w:val="en-US"/>
        </w:rPr>
        <w:t>in several ways</w:t>
      </w:r>
      <w:commentRangeEnd w:id="2"/>
      <w:r w:rsidR="002954AC">
        <w:rPr>
          <w:rStyle w:val="Kommentarhenvisning"/>
        </w:rPr>
        <w:commentReference w:id="2"/>
      </w:r>
      <w:r>
        <w:rPr>
          <w:rFonts w:ascii="Arial" w:hAnsi="Arial" w:cs="Arial"/>
          <w:sz w:val="30"/>
          <w:szCs w:val="30"/>
          <w:lang w:val="en-US"/>
        </w:rPr>
        <w:t xml:space="preserve">. First, unlike previous studies, we measure local economic conditions at a very small geographical level. Second, using panel data on both voters and precincts, we are able to take stable differences between individuals and local contexts into account, which is rarely done in the extant literature. Third, whereas previous studies have tended to rely on </w:t>
      </w:r>
      <w:commentRangeStart w:id="4"/>
      <w:r>
        <w:rPr>
          <w:rFonts w:ascii="Arial" w:hAnsi="Arial" w:cs="Arial"/>
          <w:sz w:val="30"/>
          <w:szCs w:val="30"/>
          <w:lang w:val="en-US"/>
        </w:rPr>
        <w:t xml:space="preserve">sample-based </w:t>
      </w:r>
      <w:commentRangeEnd w:id="4"/>
      <w:r w:rsidR="00E024DE">
        <w:rPr>
          <w:rStyle w:val="Kommentarhenvisning"/>
        </w:rPr>
        <w:commentReference w:id="4"/>
      </w:r>
      <w:r>
        <w:rPr>
          <w:rFonts w:ascii="Arial" w:hAnsi="Arial" w:cs="Arial"/>
          <w:sz w:val="30"/>
          <w:szCs w:val="30"/>
          <w:lang w:val="en-US"/>
        </w:rPr>
        <w:t>measures of local economic conditions, we rely on population-based measures, i.e. measures based on all housing sales in the economy.  </w:t>
      </w:r>
    </w:p>
    <w:p w14:paraId="47F404BA"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Times New Roman" w:hAnsi="Times New Roman" w:cs="Times New Roman"/>
          <w:sz w:val="32"/>
          <w:szCs w:val="32"/>
          <w:lang w:val="en-US"/>
        </w:rPr>
        <w:t> </w:t>
      </w:r>
    </w:p>
    <w:p w14:paraId="77663007" w14:textId="77777777" w:rsidR="007221B6" w:rsidRDefault="007221B6" w:rsidP="007221B6">
      <w:pPr>
        <w:widowControl w:val="0"/>
        <w:autoSpaceDE w:val="0"/>
        <w:autoSpaceDN w:val="0"/>
        <w:adjustRightInd w:val="0"/>
        <w:spacing w:after="0"/>
        <w:rPr>
          <w:rFonts w:ascii="Calibri" w:hAnsi="Calibri" w:cs="Calibri"/>
          <w:sz w:val="30"/>
          <w:szCs w:val="30"/>
          <w:lang w:val="en-US"/>
        </w:rPr>
      </w:pPr>
      <w:r>
        <w:rPr>
          <w:rFonts w:ascii="Arial" w:hAnsi="Arial" w:cs="Arial"/>
          <w:sz w:val="30"/>
          <w:szCs w:val="30"/>
          <w:lang w:val="en-US"/>
        </w:rPr>
        <w:t xml:space="preserve">Preliminary results suggest that voters do in fact factor in local housing price changes when deciding whether to vote for the incumbent government. </w:t>
      </w:r>
      <w:commentRangeStart w:id="5"/>
      <w:r>
        <w:rPr>
          <w:rFonts w:ascii="Arial" w:hAnsi="Arial" w:cs="Arial"/>
          <w:sz w:val="30"/>
          <w:szCs w:val="30"/>
          <w:lang w:val="en-US"/>
        </w:rPr>
        <w:t>These findings shed new light on how voters react to economic shocks in the local context, and in turn the incentives reelection-minded politicians face when dealing with housing bubbles. Since voters appear to react to changes in the local economy, the findings suggest that reelection-minded politicians should design policies with a view not just to the economy as a whole, but also the geographic distribution of economic grievances.</w:t>
      </w:r>
      <w:commentRangeEnd w:id="5"/>
      <w:r w:rsidR="00E024DE">
        <w:rPr>
          <w:rStyle w:val="Kommentarhenvisning"/>
        </w:rPr>
        <w:commentReference w:id="5"/>
      </w:r>
    </w:p>
    <w:p w14:paraId="068C3391" w14:textId="418E155E" w:rsidR="008F6A43" w:rsidRDefault="007221B6" w:rsidP="0098715D">
      <w:pPr>
        <w:widowControl w:val="0"/>
        <w:autoSpaceDE w:val="0"/>
        <w:autoSpaceDN w:val="0"/>
        <w:adjustRightInd w:val="0"/>
        <w:spacing w:after="0"/>
        <w:rPr>
          <w:rFonts w:ascii="Arial" w:hAnsi="Arial" w:cs="Arial"/>
          <w:sz w:val="26"/>
          <w:szCs w:val="26"/>
          <w:lang w:val="en-US"/>
        </w:rPr>
      </w:pPr>
      <w:r>
        <w:rPr>
          <w:rFonts w:ascii="Arial" w:hAnsi="Arial" w:cs="Arial"/>
          <w:sz w:val="26"/>
          <w:szCs w:val="26"/>
          <w:lang w:val="en-US"/>
        </w:rPr>
        <w:t> </w:t>
      </w:r>
    </w:p>
    <w:p w14:paraId="1E0634BD" w14:textId="77777777" w:rsidR="001F1F92" w:rsidRDefault="001F1F92" w:rsidP="007221B6">
      <w:pPr>
        <w:rPr>
          <w:rFonts w:ascii="Arial" w:hAnsi="Arial" w:cs="Arial"/>
          <w:sz w:val="26"/>
          <w:szCs w:val="26"/>
          <w:lang w:val="en-US"/>
        </w:rPr>
      </w:pPr>
    </w:p>
    <w:p w14:paraId="006E395C" w14:textId="02D69E41" w:rsidR="001F1F92" w:rsidRPr="0006165B" w:rsidRDefault="001F1F92" w:rsidP="001F1F92">
      <w:pPr>
        <w:rPr>
          <w:rFonts w:ascii="Arial" w:hAnsi="Arial" w:cs="Arial"/>
          <w:sz w:val="26"/>
          <w:szCs w:val="26"/>
          <w:lang w:val="en-US"/>
        </w:rPr>
      </w:pPr>
      <w:bookmarkStart w:id="6" w:name="_GoBack"/>
      <w:bookmarkEnd w:id="6"/>
    </w:p>
    <w:sectPr w:rsidR="001F1F92" w:rsidRPr="0006165B" w:rsidSect="008F6A43">
      <w:pgSz w:w="11900" w:h="16840"/>
      <w:pgMar w:top="1701" w:right="1134" w:bottom="1701" w:left="1134"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ter Thisted Dinesen" w:date="2015-12-17T10:14:00Z" w:initials="PD">
    <w:p w14:paraId="10D56E04" w14:textId="22A0C9E4" w:rsidR="002954AC" w:rsidRDefault="002954AC">
      <w:pPr>
        <w:pStyle w:val="Kommentartekst"/>
        <w:rPr>
          <w:lang w:val="da-DK"/>
        </w:rPr>
      </w:pPr>
      <w:r>
        <w:rPr>
          <w:rStyle w:val="Kommentarhenvisning"/>
        </w:rPr>
        <w:annotationRef/>
      </w:r>
      <w:r w:rsidRPr="001F1F92">
        <w:rPr>
          <w:lang w:val="da-DK"/>
        </w:rPr>
        <w:t>Her kunne der måske godt stå lidt mere om mekanismen, som vi så kan linke til nedenfor.</w:t>
      </w:r>
    </w:p>
    <w:p w14:paraId="0C836AC5" w14:textId="77777777" w:rsidR="00537029" w:rsidRDefault="00537029">
      <w:pPr>
        <w:pStyle w:val="Kommentartekst"/>
        <w:rPr>
          <w:lang w:val="da-DK"/>
        </w:rPr>
      </w:pPr>
    </w:p>
    <w:p w14:paraId="28A3BB45" w14:textId="2C540648" w:rsidR="00537029" w:rsidRPr="001F1F92" w:rsidRDefault="00537029">
      <w:pPr>
        <w:pStyle w:val="Kommentartekst"/>
        <w:rPr>
          <w:lang w:val="da-DK"/>
        </w:rPr>
      </w:pPr>
      <w:r>
        <w:rPr>
          <w:lang w:val="da-DK"/>
        </w:rPr>
        <w:t>FH: Se nyt afsnit herom ovenfor.</w:t>
      </w:r>
    </w:p>
  </w:comment>
  <w:comment w:id="1" w:author="Peter Thisted Dinesen" w:date="2015-12-17T09:08:00Z" w:initials="PD">
    <w:p w14:paraId="7E03A55A" w14:textId="2E227558" w:rsidR="002954AC" w:rsidRPr="001F1F92" w:rsidRDefault="002954AC">
      <w:pPr>
        <w:pStyle w:val="Kommentartekst"/>
        <w:rPr>
          <w:lang w:val="da-DK"/>
        </w:rPr>
      </w:pPr>
      <w:r>
        <w:rPr>
          <w:rStyle w:val="Kommentarhenvisning"/>
        </w:rPr>
        <w:annotationRef/>
      </w:r>
      <w:r w:rsidRPr="001F1F92">
        <w:rPr>
          <w:lang w:val="da-DK"/>
        </w:rPr>
        <w:t>ER ikke sikker på, at det er centralt her. Men det er vigtigt, at vi får alle de unikke detaljer frem.</w:t>
      </w:r>
    </w:p>
  </w:comment>
  <w:comment w:id="3" w:author="Martin Vinæs Larsen" w:date="2015-12-17T10:23:00Z" w:initials="MVL">
    <w:p w14:paraId="192C3348" w14:textId="17CFE98E" w:rsidR="00381730" w:rsidRPr="00381730" w:rsidRDefault="00381730">
      <w:pPr>
        <w:pStyle w:val="Kommentartekst"/>
        <w:rPr>
          <w:lang w:val="da-DK"/>
        </w:rPr>
      </w:pPr>
      <w:r>
        <w:rPr>
          <w:rStyle w:val="Kommentarhenvisning"/>
        </w:rPr>
        <w:annotationRef/>
      </w:r>
      <w:r w:rsidRPr="00381730">
        <w:rPr>
          <w:lang w:val="da-DK"/>
        </w:rPr>
        <w:t>Mener ikke der er særligt meget om huspriser, men der er</w:t>
      </w:r>
      <w:r w:rsidR="00575932">
        <w:rPr>
          <w:lang w:val="da-DK"/>
        </w:rPr>
        <w:t xml:space="preserve"> </w:t>
      </w:r>
      <w:r w:rsidRPr="00381730">
        <w:rPr>
          <w:lang w:val="da-DK"/>
        </w:rPr>
        <w:t xml:space="preserve">en del om </w:t>
      </w:r>
      <w:proofErr w:type="spellStart"/>
      <w:r w:rsidRPr="00381730">
        <w:rPr>
          <w:lang w:val="da-DK"/>
        </w:rPr>
        <w:t>local</w:t>
      </w:r>
      <w:proofErr w:type="spellEnd"/>
      <w:r w:rsidRPr="00381730">
        <w:rPr>
          <w:lang w:val="da-DK"/>
        </w:rPr>
        <w:t xml:space="preserve"> </w:t>
      </w:r>
      <w:proofErr w:type="spellStart"/>
      <w:r w:rsidRPr="00381730">
        <w:rPr>
          <w:lang w:val="da-DK"/>
        </w:rPr>
        <w:t>economic</w:t>
      </w:r>
      <w:proofErr w:type="spellEnd"/>
      <w:r w:rsidRPr="00381730">
        <w:rPr>
          <w:lang w:val="da-DK"/>
        </w:rPr>
        <w:t xml:space="preserve"> </w:t>
      </w:r>
      <w:proofErr w:type="spellStart"/>
      <w:r w:rsidRPr="00381730">
        <w:rPr>
          <w:lang w:val="da-DK"/>
        </w:rPr>
        <w:t>shocks</w:t>
      </w:r>
      <w:proofErr w:type="spellEnd"/>
      <w:r w:rsidRPr="00381730">
        <w:rPr>
          <w:lang w:val="da-DK"/>
        </w:rPr>
        <w:t>.</w:t>
      </w:r>
    </w:p>
  </w:comment>
  <w:comment w:id="2" w:author="Peter Thisted Dinesen" w:date="2015-12-17T09:08:00Z" w:initials="PD">
    <w:p w14:paraId="1EC046B1" w14:textId="173C0039" w:rsidR="002954AC" w:rsidRPr="001F1F92" w:rsidRDefault="002954AC">
      <w:pPr>
        <w:pStyle w:val="Kommentartekst"/>
        <w:rPr>
          <w:lang w:val="da-DK"/>
        </w:rPr>
      </w:pPr>
      <w:r>
        <w:rPr>
          <w:rStyle w:val="Kommentarhenvisning"/>
        </w:rPr>
        <w:annotationRef/>
      </w:r>
      <w:r w:rsidRPr="001F1F92">
        <w:rPr>
          <w:lang w:val="da-DK"/>
        </w:rPr>
        <w:t>Ovenfor har vi skrevet, at der ikke findes noget litteratur?</w:t>
      </w:r>
    </w:p>
  </w:comment>
  <w:comment w:id="4" w:author="Peter Thisted Dinesen" w:date="2015-12-17T09:08:00Z" w:initials="PD">
    <w:p w14:paraId="1356549F" w14:textId="26518921" w:rsidR="00E024DE" w:rsidRPr="001F1F92" w:rsidRDefault="00E024DE">
      <w:pPr>
        <w:pStyle w:val="Kommentartekst"/>
        <w:rPr>
          <w:lang w:val="da-DK"/>
        </w:rPr>
      </w:pPr>
      <w:r>
        <w:rPr>
          <w:rStyle w:val="Kommentarhenvisning"/>
        </w:rPr>
        <w:annotationRef/>
      </w:r>
      <w:r w:rsidRPr="001F1F92">
        <w:rPr>
          <w:lang w:val="da-DK"/>
        </w:rPr>
        <w:t xml:space="preserve">Det er sample og ikke </w:t>
      </w:r>
      <w:proofErr w:type="spellStart"/>
      <w:r w:rsidRPr="001F1F92">
        <w:rPr>
          <w:lang w:val="da-DK"/>
        </w:rPr>
        <w:t>survey-based</w:t>
      </w:r>
      <w:proofErr w:type="spellEnd"/>
      <w:r w:rsidRPr="001F1F92">
        <w:rPr>
          <w:lang w:val="da-DK"/>
        </w:rPr>
        <w:t xml:space="preserve"> measures, ikke?</w:t>
      </w:r>
    </w:p>
  </w:comment>
  <w:comment w:id="5" w:author="Peter Thisted Dinesen" w:date="2015-12-17T09:08:00Z" w:initials="PD">
    <w:p w14:paraId="4E76AAAF" w14:textId="5243EFE0" w:rsidR="00E024DE" w:rsidRDefault="00E024DE">
      <w:pPr>
        <w:pStyle w:val="Kommentartekst"/>
      </w:pPr>
      <w:r>
        <w:rPr>
          <w:rStyle w:val="Kommentarhenvisning"/>
        </w:rPr>
        <w:annotationRef/>
      </w:r>
      <w:proofErr w:type="spellStart"/>
      <w:r>
        <w:t>Godt</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trackRevisions/>
  <w:defaultTabStop w:val="1304"/>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B6"/>
    <w:rsid w:val="0006165B"/>
    <w:rsid w:val="0006506D"/>
    <w:rsid w:val="000D0631"/>
    <w:rsid w:val="0012337B"/>
    <w:rsid w:val="001F1F92"/>
    <w:rsid w:val="0020188B"/>
    <w:rsid w:val="002954AC"/>
    <w:rsid w:val="002C2A1E"/>
    <w:rsid w:val="002C3A0C"/>
    <w:rsid w:val="002D4328"/>
    <w:rsid w:val="002E4F65"/>
    <w:rsid w:val="00376889"/>
    <w:rsid w:val="00381730"/>
    <w:rsid w:val="00396E8A"/>
    <w:rsid w:val="003A3F22"/>
    <w:rsid w:val="003F2974"/>
    <w:rsid w:val="004A56B0"/>
    <w:rsid w:val="00512DC3"/>
    <w:rsid w:val="00523AEB"/>
    <w:rsid w:val="00537029"/>
    <w:rsid w:val="005739EF"/>
    <w:rsid w:val="00575932"/>
    <w:rsid w:val="00583D10"/>
    <w:rsid w:val="00584C60"/>
    <w:rsid w:val="005B556F"/>
    <w:rsid w:val="00611B12"/>
    <w:rsid w:val="006249EA"/>
    <w:rsid w:val="006B60AE"/>
    <w:rsid w:val="006C1228"/>
    <w:rsid w:val="006C14C4"/>
    <w:rsid w:val="006D237F"/>
    <w:rsid w:val="00717895"/>
    <w:rsid w:val="007221B6"/>
    <w:rsid w:val="007860DA"/>
    <w:rsid w:val="007D08F4"/>
    <w:rsid w:val="00855FDF"/>
    <w:rsid w:val="0088460A"/>
    <w:rsid w:val="008F6353"/>
    <w:rsid w:val="008F6A43"/>
    <w:rsid w:val="00947352"/>
    <w:rsid w:val="00957191"/>
    <w:rsid w:val="0098715D"/>
    <w:rsid w:val="009C0C98"/>
    <w:rsid w:val="00BA419E"/>
    <w:rsid w:val="00BE7268"/>
    <w:rsid w:val="00CB577F"/>
    <w:rsid w:val="00D20381"/>
    <w:rsid w:val="00DA65B9"/>
    <w:rsid w:val="00E024DE"/>
    <w:rsid w:val="00E37F8C"/>
    <w:rsid w:val="00EF6D40"/>
    <w:rsid w:val="00F05962"/>
    <w:rsid w:val="00F24831"/>
    <w:rsid w:val="00F8538F"/>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6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Kommentarhenvisning">
    <w:name w:val="annotation reference"/>
    <w:basedOn w:val="Standardskrifttypeiafsnit"/>
    <w:uiPriority w:val="99"/>
    <w:semiHidden/>
    <w:unhideWhenUsed/>
    <w:rsid w:val="00CB577F"/>
    <w:rPr>
      <w:sz w:val="18"/>
      <w:szCs w:val="18"/>
    </w:rPr>
  </w:style>
  <w:style w:type="paragraph" w:styleId="Kommentartekst">
    <w:name w:val="annotation text"/>
    <w:basedOn w:val="Normal"/>
    <w:link w:val="KommentartekstTegn"/>
    <w:uiPriority w:val="99"/>
    <w:semiHidden/>
    <w:unhideWhenUsed/>
    <w:rsid w:val="00CB577F"/>
  </w:style>
  <w:style w:type="character" w:customStyle="1" w:styleId="KommentartekstTegn">
    <w:name w:val="Kommentartekst Tegn"/>
    <w:basedOn w:val="Standardskrifttypeiafsnit"/>
    <w:link w:val="Kommentartekst"/>
    <w:uiPriority w:val="99"/>
    <w:semiHidden/>
    <w:rsid w:val="00CB577F"/>
    <w:rPr>
      <w:lang w:val="en-GB"/>
    </w:rPr>
  </w:style>
  <w:style w:type="paragraph" w:styleId="Kommentaremne">
    <w:name w:val="annotation subject"/>
    <w:basedOn w:val="Kommentartekst"/>
    <w:next w:val="Kommentartekst"/>
    <w:link w:val="KommentaremneTegn"/>
    <w:uiPriority w:val="99"/>
    <w:semiHidden/>
    <w:unhideWhenUsed/>
    <w:rsid w:val="00CB577F"/>
    <w:rPr>
      <w:b/>
      <w:bCs/>
      <w:sz w:val="20"/>
      <w:szCs w:val="20"/>
    </w:rPr>
  </w:style>
  <w:style w:type="character" w:customStyle="1" w:styleId="KommentaremneTegn">
    <w:name w:val="Kommentaremne Tegn"/>
    <w:basedOn w:val="KommentartekstTegn"/>
    <w:link w:val="Kommentaremne"/>
    <w:uiPriority w:val="99"/>
    <w:semiHidden/>
    <w:rsid w:val="00CB577F"/>
    <w:rPr>
      <w:b/>
      <w:bCs/>
      <w:sz w:val="20"/>
      <w:szCs w:val="20"/>
      <w:lang w:val="en-GB"/>
    </w:rPr>
  </w:style>
  <w:style w:type="paragraph" w:styleId="Markeringsbobletekst">
    <w:name w:val="Balloon Text"/>
    <w:basedOn w:val="Normal"/>
    <w:link w:val="MarkeringsbobletekstTegn"/>
    <w:uiPriority w:val="99"/>
    <w:semiHidden/>
    <w:unhideWhenUsed/>
    <w:rsid w:val="00CB577F"/>
    <w:pPr>
      <w:spacing w:after="0"/>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CB577F"/>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28"/>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ptd2">
    <w:name w:val="Overskrift ptd 2"/>
    <w:basedOn w:val="Normal"/>
    <w:qFormat/>
    <w:rsid w:val="00957191"/>
    <w:pPr>
      <w:spacing w:before="240" w:after="120"/>
    </w:pPr>
    <w:rPr>
      <w:rFonts w:ascii="Cambria" w:eastAsia="Cambria" w:hAnsi="Cambria" w:cs="Times New Roman"/>
      <w:i/>
      <w:lang w:val="en-US"/>
    </w:rPr>
  </w:style>
  <w:style w:type="paragraph" w:customStyle="1" w:styleId="Overskriftptd1">
    <w:name w:val="Overskrift ptd 1"/>
    <w:basedOn w:val="Normal"/>
    <w:qFormat/>
    <w:rsid w:val="00957191"/>
    <w:pPr>
      <w:spacing w:before="360" w:after="240"/>
    </w:pPr>
    <w:rPr>
      <w:rFonts w:ascii="Cambria" w:eastAsia="Cambria" w:hAnsi="Cambria" w:cs="Times New Roman"/>
      <w:sz w:val="28"/>
      <w:lang w:val="en-US"/>
    </w:rPr>
  </w:style>
  <w:style w:type="paragraph" w:customStyle="1" w:styleId="Peteroverskrift1">
    <w:name w:val="Peter overskrift 1"/>
    <w:basedOn w:val="Normal"/>
    <w:qFormat/>
    <w:rsid w:val="002E4F65"/>
    <w:pPr>
      <w:spacing w:before="240" w:after="120" w:line="312" w:lineRule="auto"/>
      <w:jc w:val="both"/>
    </w:pPr>
    <w:rPr>
      <w:rFonts w:ascii="Times New Roman" w:eastAsia="Times New Roman" w:hAnsi="Times New Roman" w:cs="Times New Roman"/>
      <w:b/>
      <w:lang w:eastAsia="da-DK"/>
    </w:rPr>
  </w:style>
  <w:style w:type="character" w:styleId="Kommentarhenvisning">
    <w:name w:val="annotation reference"/>
    <w:basedOn w:val="Standardskrifttypeiafsnit"/>
    <w:uiPriority w:val="99"/>
    <w:semiHidden/>
    <w:unhideWhenUsed/>
    <w:rsid w:val="00CB577F"/>
    <w:rPr>
      <w:sz w:val="18"/>
      <w:szCs w:val="18"/>
    </w:rPr>
  </w:style>
  <w:style w:type="paragraph" w:styleId="Kommentartekst">
    <w:name w:val="annotation text"/>
    <w:basedOn w:val="Normal"/>
    <w:link w:val="KommentartekstTegn"/>
    <w:uiPriority w:val="99"/>
    <w:semiHidden/>
    <w:unhideWhenUsed/>
    <w:rsid w:val="00CB577F"/>
  </w:style>
  <w:style w:type="character" w:customStyle="1" w:styleId="KommentartekstTegn">
    <w:name w:val="Kommentartekst Tegn"/>
    <w:basedOn w:val="Standardskrifttypeiafsnit"/>
    <w:link w:val="Kommentartekst"/>
    <w:uiPriority w:val="99"/>
    <w:semiHidden/>
    <w:rsid w:val="00CB577F"/>
    <w:rPr>
      <w:lang w:val="en-GB"/>
    </w:rPr>
  </w:style>
  <w:style w:type="paragraph" w:styleId="Kommentaremne">
    <w:name w:val="annotation subject"/>
    <w:basedOn w:val="Kommentartekst"/>
    <w:next w:val="Kommentartekst"/>
    <w:link w:val="KommentaremneTegn"/>
    <w:uiPriority w:val="99"/>
    <w:semiHidden/>
    <w:unhideWhenUsed/>
    <w:rsid w:val="00CB577F"/>
    <w:rPr>
      <w:b/>
      <w:bCs/>
      <w:sz w:val="20"/>
      <w:szCs w:val="20"/>
    </w:rPr>
  </w:style>
  <w:style w:type="character" w:customStyle="1" w:styleId="KommentaremneTegn">
    <w:name w:val="Kommentaremne Tegn"/>
    <w:basedOn w:val="KommentartekstTegn"/>
    <w:link w:val="Kommentaremne"/>
    <w:uiPriority w:val="99"/>
    <w:semiHidden/>
    <w:rsid w:val="00CB577F"/>
    <w:rPr>
      <w:b/>
      <w:bCs/>
      <w:sz w:val="20"/>
      <w:szCs w:val="20"/>
      <w:lang w:val="en-GB"/>
    </w:rPr>
  </w:style>
  <w:style w:type="paragraph" w:styleId="Markeringsbobletekst">
    <w:name w:val="Balloon Text"/>
    <w:basedOn w:val="Normal"/>
    <w:link w:val="MarkeringsbobletekstTegn"/>
    <w:uiPriority w:val="99"/>
    <w:semiHidden/>
    <w:unhideWhenUsed/>
    <w:rsid w:val="00CB577F"/>
    <w:pPr>
      <w:spacing w:after="0"/>
    </w:pPr>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CB577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22CE7-5E19-4D4C-8458-355E2F76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574</Words>
  <Characters>3508</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Aarhus</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Thisted Dinesen</dc:creator>
  <cp:lastModifiedBy>Frederik Hjorth</cp:lastModifiedBy>
  <cp:revision>14</cp:revision>
  <dcterms:created xsi:type="dcterms:W3CDTF">2015-12-17T09:06:00Z</dcterms:created>
  <dcterms:modified xsi:type="dcterms:W3CDTF">2015-12-17T11:08:00Z</dcterms:modified>
</cp:coreProperties>
</file>